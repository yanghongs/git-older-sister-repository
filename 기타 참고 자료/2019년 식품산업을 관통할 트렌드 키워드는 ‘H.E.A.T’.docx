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67F" w:rsidRPr="005B667F" w:rsidRDefault="005B667F" w:rsidP="005B667F">
      <w:pPr>
        <w:spacing w:before="300" w:after="375" w:line="480" w:lineRule="atLeast"/>
        <w:jc w:val="center"/>
        <w:outlineLvl w:val="2"/>
        <w:rPr>
          <w:rFonts w:asciiTheme="majorHAnsi" w:eastAsiaTheme="majorHAnsi" w:hAnsiTheme="majorHAnsi"/>
          <w:b/>
          <w:bCs/>
          <w:color w:val="111111"/>
          <w:spacing w:val="-15"/>
          <w:sz w:val="36"/>
          <w:szCs w:val="36"/>
        </w:rPr>
      </w:pPr>
      <w:r w:rsidRPr="005B667F">
        <w:rPr>
          <w:rFonts w:asciiTheme="majorHAnsi" w:eastAsiaTheme="majorHAnsi" w:hAnsiTheme="majorHAnsi" w:hint="eastAsia"/>
          <w:b/>
          <w:bCs/>
          <w:color w:val="111111"/>
          <w:spacing w:val="-15"/>
          <w:sz w:val="36"/>
          <w:szCs w:val="36"/>
        </w:rPr>
        <w:t>2019년</w:t>
      </w:r>
      <w:r w:rsidRPr="005B667F">
        <w:rPr>
          <w:rFonts w:asciiTheme="majorHAnsi" w:eastAsiaTheme="majorHAnsi" w:hAnsiTheme="majorHAnsi" w:hint="eastAsia"/>
          <w:b/>
          <w:bCs/>
          <w:color w:val="111111"/>
          <w:spacing w:val="-15"/>
          <w:sz w:val="36"/>
          <w:szCs w:val="36"/>
        </w:rPr>
        <w:t xml:space="preserve"> 식품산업을 관통할 트렌드 키워드는 ‘H.E.A.T’</w:t>
      </w:r>
    </w:p>
    <w:p w:rsidR="005B667F" w:rsidRPr="005B667F" w:rsidRDefault="005B667F" w:rsidP="005B667F">
      <w:pPr>
        <w:spacing w:before="100" w:beforeAutospacing="1" w:after="100" w:afterAutospacing="1" w:line="390" w:lineRule="atLeast"/>
        <w:outlineLvl w:val="3"/>
        <w:rPr>
          <w:rFonts w:asciiTheme="majorHAnsi" w:eastAsiaTheme="majorHAnsi" w:hAnsiTheme="majorHAnsi" w:hint="eastAsia"/>
          <w:b/>
          <w:bCs/>
          <w:color w:val="666666"/>
          <w:sz w:val="21"/>
          <w:szCs w:val="21"/>
        </w:rPr>
      </w:pPr>
      <w:r w:rsidRPr="005B667F">
        <w:rPr>
          <w:rFonts w:asciiTheme="majorHAnsi" w:eastAsiaTheme="majorHAnsi" w:hAnsiTheme="majorHAnsi" w:hint="eastAsia"/>
          <w:b/>
          <w:bCs/>
          <w:color w:val="666666"/>
          <w:sz w:val="21"/>
          <w:szCs w:val="21"/>
        </w:rPr>
        <w:t>11월28일 개막 ‘2018 코엑스 푸드위크’서 내년 식품산업 트렌드 선보여</w:t>
      </w:r>
    </w:p>
    <w:p w:rsidR="005B667F" w:rsidRPr="005B667F" w:rsidRDefault="005B667F" w:rsidP="005B667F">
      <w:pPr>
        <w:rPr>
          <w:rFonts w:asciiTheme="majorHAnsi" w:eastAsiaTheme="majorHAnsi" w:hAnsiTheme="majorHAnsi" w:hint="eastAsia"/>
          <w:color w:val="888888"/>
          <w:sz w:val="17"/>
          <w:szCs w:val="17"/>
        </w:rPr>
      </w:pPr>
      <w:r w:rsidRPr="005B667F">
        <w:rPr>
          <w:rFonts w:asciiTheme="majorHAnsi" w:eastAsiaTheme="majorHAnsi" w:hAnsiTheme="majorHAnsi" w:hint="eastAsia"/>
          <w:color w:val="888888"/>
          <w:sz w:val="17"/>
          <w:szCs w:val="17"/>
        </w:rPr>
        <w:t>2018-11-20 08:58</w:t>
      </w:r>
    </w:p>
    <w:p w:rsidR="005B667F" w:rsidRPr="005B667F" w:rsidRDefault="005B667F" w:rsidP="005B667F">
      <w:pPr>
        <w:rPr>
          <w:rFonts w:asciiTheme="majorHAnsi" w:eastAsiaTheme="majorHAnsi" w:hAnsiTheme="majorHAnsi" w:hint="eastAsia"/>
        </w:rPr>
      </w:pPr>
    </w:p>
    <w:p w:rsidR="005B667F" w:rsidRPr="005B667F" w:rsidRDefault="005B667F" w:rsidP="005B667F">
      <w:pPr>
        <w:rPr>
          <w:rFonts w:asciiTheme="majorHAnsi" w:eastAsiaTheme="majorHAnsi" w:hAnsiTheme="majorHAnsi" w:hint="eastAsia"/>
        </w:rPr>
      </w:pPr>
      <w:hyperlink r:id="rId6" w:history="1">
        <w:r w:rsidRPr="005B667F">
          <w:rPr>
            <w:rStyle w:val="a5"/>
            <w:rFonts w:asciiTheme="majorHAnsi" w:eastAsiaTheme="majorHAnsi" w:hAnsiTheme="majorHAnsi"/>
          </w:rPr>
          <w:t>http://news1.kr/articles/?3480982</w:t>
        </w:r>
      </w:hyperlink>
    </w:p>
    <w:p w:rsidR="005B667F" w:rsidRPr="005B667F" w:rsidRDefault="005B667F" w:rsidP="005B667F">
      <w:pPr>
        <w:rPr>
          <w:rFonts w:asciiTheme="majorHAnsi" w:eastAsiaTheme="majorHAnsi" w:hAnsiTheme="majorHAnsi" w:hint="eastAsia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6"/>
      </w:tblGrid>
      <w:tr w:rsidR="005B667F" w:rsidRPr="005B667F" w:rsidTr="005B667F">
        <w:trPr>
          <w:jc w:val="center"/>
        </w:trPr>
        <w:tc>
          <w:tcPr>
            <w:tcW w:w="0" w:type="auto"/>
            <w:tcMar>
              <w:top w:w="0" w:type="dxa"/>
              <w:left w:w="30" w:type="dxa"/>
              <w:bottom w:w="75" w:type="dxa"/>
              <w:right w:w="150" w:type="dxa"/>
            </w:tcMar>
            <w:vAlign w:val="center"/>
            <w:hideMark/>
          </w:tcPr>
          <w:p w:rsidR="005B667F" w:rsidRPr="005B667F" w:rsidRDefault="005B667F" w:rsidP="005B667F">
            <w:pPr>
              <w:spacing w:line="270" w:lineRule="atLeast"/>
              <w:jc w:val="center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5B667F">
              <w:rPr>
                <w:rFonts w:asciiTheme="majorHAnsi" w:eastAsiaTheme="majorHAnsi" w:hAnsiTheme="majorHAnsi"/>
                <w:noProof/>
                <w:color w:val="333333"/>
                <w:sz w:val="18"/>
                <w:szCs w:val="18"/>
              </w:rPr>
              <w:drawing>
                <wp:inline distT="0" distB="0" distL="0" distR="0" wp14:anchorId="469092D9" wp14:editId="335E581D">
                  <wp:extent cx="5334000" cy="3063240"/>
                  <wp:effectExtent l="0" t="0" r="0" b="3810"/>
                  <wp:docPr id="1" name="그림 1" descr="http://image.news1.kr/system/photos/2018/11/20/3397432/artic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longs_photo_3397432" descr="http://image.news1.kr/system/photos/2018/11/20/3397432/artic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6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67F" w:rsidRPr="005B667F" w:rsidTr="005B667F">
        <w:trPr>
          <w:jc w:val="center"/>
        </w:trPr>
        <w:tc>
          <w:tcPr>
            <w:tcW w:w="0" w:type="auto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B667F" w:rsidRDefault="005B667F" w:rsidP="005B667F">
            <w:pPr>
              <w:spacing w:line="270" w:lineRule="atLeast"/>
              <w:jc w:val="center"/>
              <w:rPr>
                <w:rFonts w:asciiTheme="majorHAnsi" w:eastAsiaTheme="majorHAnsi" w:hAnsiTheme="majorHAnsi" w:hint="eastAsia"/>
                <w:color w:val="666666"/>
                <w:spacing w:val="-15"/>
                <w:sz w:val="17"/>
                <w:szCs w:val="17"/>
              </w:rPr>
            </w:pPr>
            <w:r w:rsidRPr="005B667F">
              <w:rPr>
                <w:rFonts w:asciiTheme="majorHAnsi" w:eastAsiaTheme="majorHAnsi" w:hAnsiTheme="majorHAnsi"/>
                <w:color w:val="666666"/>
                <w:spacing w:val="-15"/>
                <w:sz w:val="17"/>
                <w:szCs w:val="17"/>
              </w:rPr>
              <w:t xml:space="preserve">작년 10월 25일부터 28일까지 4일간 삼성동 코엑스에서 진행된 ‘코엑스 푸드위크 2017’에서 </w:t>
            </w:r>
          </w:p>
          <w:p w:rsidR="005B667F" w:rsidRPr="005B667F" w:rsidRDefault="005B667F" w:rsidP="005B667F">
            <w:pPr>
              <w:spacing w:line="270" w:lineRule="atLeast"/>
              <w:jc w:val="center"/>
              <w:rPr>
                <w:rFonts w:asciiTheme="majorHAnsi" w:eastAsiaTheme="majorHAnsi" w:hAnsiTheme="majorHAnsi"/>
                <w:color w:val="666666"/>
                <w:spacing w:val="-15"/>
                <w:sz w:val="17"/>
                <w:szCs w:val="17"/>
              </w:rPr>
            </w:pPr>
            <w:r w:rsidRPr="005B667F">
              <w:rPr>
                <w:rFonts w:asciiTheme="majorHAnsi" w:eastAsiaTheme="majorHAnsi" w:hAnsiTheme="majorHAnsi"/>
                <w:color w:val="666666"/>
                <w:spacing w:val="-15"/>
                <w:sz w:val="17"/>
                <w:szCs w:val="17"/>
              </w:rPr>
              <w:t>참관객들이 전시장을 살펴보고 있다.© News1</w:t>
            </w:r>
          </w:p>
        </w:tc>
      </w:tr>
    </w:tbl>
    <w:p w:rsidR="005B667F" w:rsidRPr="005B667F" w:rsidRDefault="005B667F" w:rsidP="005B667F">
      <w:pPr>
        <w:spacing w:before="150" w:after="150" w:line="405" w:lineRule="atLeast"/>
        <w:ind w:left="375" w:right="675"/>
        <w:rPr>
          <w:ins w:id="0" w:author="Unknown"/>
          <w:rFonts w:asciiTheme="majorHAnsi" w:eastAsiaTheme="majorHAnsi" w:hAnsiTheme="majorHAnsi" w:cs="Arial" w:hint="eastAsia"/>
          <w:color w:val="333333"/>
          <w:sz w:val="26"/>
          <w:szCs w:val="26"/>
        </w:rPr>
      </w:pPr>
      <w:r w:rsidRPr="005B667F">
        <w:rPr>
          <w:rFonts w:asciiTheme="majorHAnsi" w:eastAsiaTheme="majorHAnsi" w:hAnsiTheme="majorHAnsi" w:cs="Arial" w:hint="eastAsia"/>
          <w:color w:val="333333"/>
          <w:sz w:val="26"/>
          <w:szCs w:val="26"/>
        </w:rPr>
        <w:br/>
        <w:t>서울 삼성동 코엑스에서 오는 28일부터 총 4일간 개최되는 국내 최대 식품 전시회 ‘2018 코엑스 푸드위크’가 2019년 식품산업을 대표하는 키워드로 ‘H.E.A.T’를 선정했다고 밝혔다.</w:t>
      </w:r>
      <w:r w:rsidRPr="005B667F">
        <w:rPr>
          <w:rFonts w:asciiTheme="majorHAnsi" w:eastAsiaTheme="majorHAnsi" w:hAnsiTheme="majorHAnsi" w:cs="Arial" w:hint="eastAsia"/>
          <w:color w:val="333333"/>
          <w:sz w:val="26"/>
          <w:szCs w:val="26"/>
        </w:rPr>
        <w:br/>
      </w:r>
      <w:r w:rsidRPr="005B667F">
        <w:rPr>
          <w:rFonts w:asciiTheme="majorHAnsi" w:eastAsiaTheme="majorHAnsi" w:hAnsiTheme="majorHAnsi" w:cs="Arial" w:hint="eastAsia"/>
          <w:color w:val="333333"/>
          <w:sz w:val="26"/>
          <w:szCs w:val="26"/>
        </w:rPr>
        <w:br/>
        <w:t xml:space="preserve">HEAT는 변화에 직면한 식품업계가 치열하게 새로운 성장 동력을 찾아 나선 상황을 반영한 키워드로, 식품업계 주요 화두인 △HMR(가정간편식) △Eco-friendly(친환경) △Asean food(동남아 음식) △Tech(음식과 기술의 </w:t>
      </w:r>
      <w:r w:rsidRPr="005B667F">
        <w:rPr>
          <w:rFonts w:asciiTheme="majorHAnsi" w:eastAsiaTheme="majorHAnsi" w:hAnsiTheme="majorHAnsi" w:cs="Arial" w:hint="eastAsia"/>
          <w:color w:val="333333"/>
          <w:sz w:val="26"/>
          <w:szCs w:val="26"/>
        </w:rPr>
        <w:lastRenderedPageBreak/>
        <w:t>결합)을 조합했다.</w:t>
      </w:r>
      <w:r w:rsidRPr="005B667F">
        <w:rPr>
          <w:rFonts w:asciiTheme="majorHAnsi" w:eastAsiaTheme="majorHAnsi" w:hAnsiTheme="majorHAnsi" w:cs="Arial" w:hint="eastAsia"/>
          <w:color w:val="333333"/>
          <w:sz w:val="26"/>
          <w:szCs w:val="26"/>
        </w:rPr>
        <w:br/>
        <w:t>  </w:t>
      </w:r>
      <w:r w:rsidRPr="005B667F">
        <w:rPr>
          <w:rFonts w:asciiTheme="majorHAnsi" w:eastAsiaTheme="majorHAnsi" w:hAnsiTheme="majorHAnsi" w:cs="Arial" w:hint="eastAsia"/>
          <w:color w:val="333333"/>
          <w:sz w:val="26"/>
          <w:szCs w:val="26"/>
        </w:rPr>
        <w:br/>
      </w:r>
    </w:p>
    <w:p w:rsidR="005B667F" w:rsidRPr="005B667F" w:rsidRDefault="005B667F" w:rsidP="005B667F">
      <w:pPr>
        <w:spacing w:line="405" w:lineRule="atLeast"/>
        <w:rPr>
          <w:rFonts w:asciiTheme="majorHAnsi" w:eastAsiaTheme="majorHAnsi" w:hAnsiTheme="majorHAnsi" w:cs="Arial" w:hint="eastAsia"/>
          <w:color w:val="333333"/>
          <w:sz w:val="26"/>
          <w:szCs w:val="26"/>
        </w:rPr>
      </w:pPr>
      <w:r w:rsidRPr="005B667F">
        <w:rPr>
          <w:rFonts w:asciiTheme="majorHAnsi" w:eastAsiaTheme="majorHAnsi" w:hAnsiTheme="majorHAnsi" w:cs="Arial" w:hint="eastAsia"/>
          <w:b/>
          <w:bCs/>
          <w:color w:val="333333"/>
          <w:sz w:val="26"/>
          <w:szCs w:val="26"/>
        </w:rPr>
        <w:t>◇1인 가구 증가와 편리함을 추구하는 소비 성향으로 가정간편식(HMR) 시장 급성장</w:t>
      </w:r>
      <w:r w:rsidRPr="005B667F">
        <w:rPr>
          <w:rFonts w:asciiTheme="majorHAnsi" w:eastAsiaTheme="majorHAnsi" w:hAnsiTheme="majorHAnsi" w:cs="Arial" w:hint="eastAsia"/>
          <w:color w:val="333333"/>
          <w:sz w:val="26"/>
          <w:szCs w:val="26"/>
        </w:rPr>
        <w:br/>
      </w:r>
      <w:r w:rsidRPr="005B667F">
        <w:rPr>
          <w:rFonts w:asciiTheme="majorHAnsi" w:eastAsiaTheme="majorHAnsi" w:hAnsiTheme="majorHAnsi" w:cs="Arial" w:hint="eastAsia"/>
          <w:color w:val="333333"/>
          <w:sz w:val="26"/>
          <w:szCs w:val="26"/>
        </w:rPr>
        <w:br/>
        <w:t>1인 가구, 맞벌이 가구 증가 등으로 간편식 수요는 매년 급증하고 있다. </w:t>
      </w:r>
      <w:r w:rsidRPr="005B667F">
        <w:rPr>
          <w:rFonts w:asciiTheme="majorHAnsi" w:eastAsiaTheme="majorHAnsi" w:hAnsiTheme="majorHAnsi" w:cs="Arial" w:hint="eastAsia"/>
          <w:color w:val="333333"/>
          <w:sz w:val="26"/>
          <w:szCs w:val="26"/>
        </w:rPr>
        <w:br/>
      </w:r>
      <w:r w:rsidRPr="005B667F">
        <w:rPr>
          <w:rFonts w:asciiTheme="majorHAnsi" w:eastAsiaTheme="majorHAnsi" w:hAnsiTheme="majorHAnsi" w:cs="Arial" w:hint="eastAsia"/>
          <w:color w:val="333333"/>
          <w:sz w:val="26"/>
          <w:szCs w:val="26"/>
        </w:rPr>
        <w:br/>
        <w:t>한국농수산식품유통공사에 따르면 가정간편식 시장 규모는 2015년 1조 6000억 원에서 지난해 2조 2000억 원 규모까지 가파르게 성장했다. </w:t>
      </w:r>
      <w:r w:rsidRPr="005B667F">
        <w:rPr>
          <w:rFonts w:asciiTheme="majorHAnsi" w:eastAsiaTheme="majorHAnsi" w:hAnsiTheme="majorHAnsi" w:cs="Arial" w:hint="eastAsia"/>
          <w:color w:val="333333"/>
          <w:sz w:val="26"/>
          <w:szCs w:val="26"/>
        </w:rPr>
        <w:br/>
      </w:r>
      <w:r w:rsidRPr="005B667F">
        <w:rPr>
          <w:rFonts w:asciiTheme="majorHAnsi" w:eastAsiaTheme="majorHAnsi" w:hAnsiTheme="majorHAnsi" w:cs="Arial" w:hint="eastAsia"/>
          <w:color w:val="333333"/>
          <w:sz w:val="26"/>
          <w:szCs w:val="26"/>
        </w:rPr>
        <w:br/>
        <w:t>특히 편리하면서도 품질 좋은 먹거리를 찾는 소비자가 늘며 프리미엄 가정간편식이 주목받고 있다. 이와 함께 원재료의 맛과 영양을 그대로 보존할 수 있는 첨단 패키징 기술의 중요성이 커졌다.</w:t>
      </w:r>
      <w:r w:rsidRPr="005B667F">
        <w:rPr>
          <w:rFonts w:asciiTheme="majorHAnsi" w:eastAsiaTheme="majorHAnsi" w:hAnsiTheme="majorHAnsi" w:cs="Arial" w:hint="eastAsia"/>
          <w:color w:val="333333"/>
          <w:sz w:val="26"/>
          <w:szCs w:val="26"/>
        </w:rPr>
        <w:br/>
        <w:t>  </w:t>
      </w:r>
    </w:p>
    <w:p w:rsidR="005B667F" w:rsidRPr="005B667F" w:rsidRDefault="005B667F" w:rsidP="005B667F">
      <w:pPr>
        <w:spacing w:line="300" w:lineRule="atLeast"/>
        <w:ind w:left="390"/>
        <w:outlineLvl w:val="1"/>
        <w:rPr>
          <w:rFonts w:asciiTheme="majorHAnsi" w:eastAsiaTheme="majorHAnsi" w:hAnsiTheme="majorHAnsi" w:cs="Arial" w:hint="eastAsia"/>
          <w:color w:val="FFFFFF"/>
          <w:spacing w:val="-15"/>
          <w:kern w:val="36"/>
          <w:sz w:val="18"/>
          <w:szCs w:val="18"/>
        </w:rPr>
      </w:pPr>
      <w:r w:rsidRPr="005B667F">
        <w:rPr>
          <w:rFonts w:asciiTheme="majorHAnsi" w:eastAsiaTheme="majorHAnsi" w:hAnsiTheme="majorHAnsi" w:cs="Arial"/>
          <w:color w:val="FFFFFF"/>
          <w:spacing w:val="-15"/>
          <w:kern w:val="36"/>
          <w:sz w:val="18"/>
          <w:szCs w:val="18"/>
        </w:rPr>
        <w:t>아스텔리아 사전 캐릭터 생성 중</w:t>
      </w:r>
    </w:p>
    <w:p w:rsidR="005B667F" w:rsidRPr="005B667F" w:rsidRDefault="005B667F" w:rsidP="005B667F">
      <w:pPr>
        <w:spacing w:line="405" w:lineRule="atLeast"/>
        <w:rPr>
          <w:rFonts w:asciiTheme="majorHAnsi" w:eastAsiaTheme="majorHAnsi" w:hAnsiTheme="majorHAnsi" w:cs="Arial"/>
          <w:color w:val="333333"/>
          <w:sz w:val="26"/>
          <w:szCs w:val="26"/>
        </w:rPr>
      </w:pPr>
      <w:r w:rsidRPr="005B667F">
        <w:rPr>
          <w:rFonts w:asciiTheme="majorHAnsi" w:eastAsiaTheme="majorHAnsi" w:hAnsiTheme="majorHAnsi" w:cs="Arial" w:hint="eastAsia"/>
          <w:b/>
          <w:bCs/>
          <w:color w:val="333333"/>
          <w:sz w:val="26"/>
          <w:szCs w:val="26"/>
        </w:rPr>
        <w:t>◇ ‘가치 소비를 중시’ 밀레니얼 세대의 부상과 친환경 트렌드 확산</w:t>
      </w:r>
      <w:r w:rsidRPr="005B667F">
        <w:rPr>
          <w:rFonts w:asciiTheme="majorHAnsi" w:eastAsiaTheme="majorHAnsi" w:hAnsiTheme="majorHAnsi" w:cs="Arial" w:hint="eastAsia"/>
          <w:color w:val="333333"/>
          <w:sz w:val="26"/>
          <w:szCs w:val="26"/>
        </w:rPr>
        <w:br/>
      </w:r>
      <w:r w:rsidRPr="005B667F">
        <w:rPr>
          <w:rFonts w:asciiTheme="majorHAnsi" w:eastAsiaTheme="majorHAnsi" w:hAnsiTheme="majorHAnsi" w:cs="Arial" w:hint="eastAsia"/>
          <w:color w:val="333333"/>
          <w:sz w:val="26"/>
          <w:szCs w:val="26"/>
        </w:rPr>
        <w:br/>
        <w:t>올해 초 재활용 쓰레기 대란으로 환경을 생각하는 소비자들이 늘어나고 있다. 특히 밀레니얼 세대(1980년대 초반부터 2000년대 초반 출생한 세대)가 친환경 바람에 적극 동참하고 있다. </w:t>
      </w:r>
      <w:r w:rsidRPr="005B667F">
        <w:rPr>
          <w:rFonts w:asciiTheme="majorHAnsi" w:eastAsiaTheme="majorHAnsi" w:hAnsiTheme="majorHAnsi" w:cs="Arial" w:hint="eastAsia"/>
          <w:color w:val="333333"/>
          <w:sz w:val="26"/>
          <w:szCs w:val="26"/>
        </w:rPr>
        <w:br/>
      </w:r>
      <w:r w:rsidRPr="005B667F">
        <w:rPr>
          <w:rFonts w:asciiTheme="majorHAnsi" w:eastAsiaTheme="majorHAnsi" w:hAnsiTheme="majorHAnsi" w:cs="Arial" w:hint="eastAsia"/>
          <w:color w:val="333333"/>
          <w:sz w:val="26"/>
          <w:szCs w:val="26"/>
        </w:rPr>
        <w:br/>
        <w:t>꼼꼼히 체크하는 밀레니얼 세대가 주요 소비층으로 부상함에 따라 푸드위크 내 식품포장 기자재전에서는 친환경 패키징을 전문으로 취급하는 업체들을 만나볼 수 있는 자리를 마련했다.  </w:t>
      </w:r>
      <w:r w:rsidRPr="005B667F">
        <w:rPr>
          <w:rFonts w:asciiTheme="majorHAnsi" w:eastAsiaTheme="majorHAnsi" w:hAnsiTheme="majorHAnsi" w:cs="Arial" w:hint="eastAsia"/>
          <w:color w:val="333333"/>
          <w:sz w:val="26"/>
          <w:szCs w:val="26"/>
        </w:rPr>
        <w:br/>
      </w:r>
      <w:r w:rsidRPr="005B667F">
        <w:rPr>
          <w:rFonts w:asciiTheme="majorHAnsi" w:eastAsiaTheme="majorHAnsi" w:hAnsiTheme="majorHAnsi" w:cs="Arial" w:hint="eastAsia"/>
          <w:color w:val="333333"/>
          <w:sz w:val="26"/>
          <w:szCs w:val="26"/>
        </w:rPr>
        <w:br/>
      </w:r>
      <w:r w:rsidRPr="005B667F">
        <w:rPr>
          <w:rFonts w:asciiTheme="majorHAnsi" w:eastAsiaTheme="majorHAnsi" w:hAnsiTheme="majorHAnsi" w:cs="Arial" w:hint="eastAsia"/>
          <w:b/>
          <w:bCs/>
          <w:color w:val="333333"/>
          <w:sz w:val="26"/>
          <w:szCs w:val="26"/>
        </w:rPr>
        <w:t>◇ 이국적인 동남아 음식 열풍, 내년에도 이어질 것으로 전망</w:t>
      </w:r>
      <w:r w:rsidRPr="005B667F">
        <w:rPr>
          <w:rFonts w:asciiTheme="majorHAnsi" w:eastAsiaTheme="majorHAnsi" w:hAnsiTheme="majorHAnsi" w:cs="Arial" w:hint="eastAsia"/>
          <w:color w:val="333333"/>
          <w:sz w:val="26"/>
          <w:szCs w:val="26"/>
        </w:rPr>
        <w:br/>
      </w:r>
      <w:r w:rsidRPr="005B667F">
        <w:rPr>
          <w:rFonts w:asciiTheme="majorHAnsi" w:eastAsiaTheme="majorHAnsi" w:hAnsiTheme="majorHAnsi" w:cs="Arial" w:hint="eastAsia"/>
          <w:color w:val="333333"/>
          <w:sz w:val="26"/>
          <w:szCs w:val="26"/>
        </w:rPr>
        <w:br/>
        <w:t>해외여행객 증가와 사회관계망 서비스(SNS) 발달로 인해 새롭고 이국적인 해외 먹거리가 인기를 끌고 있다. </w:t>
      </w:r>
      <w:r w:rsidRPr="005B667F">
        <w:rPr>
          <w:rFonts w:asciiTheme="majorHAnsi" w:eastAsiaTheme="majorHAnsi" w:hAnsiTheme="majorHAnsi" w:cs="Arial" w:hint="eastAsia"/>
          <w:color w:val="333333"/>
          <w:sz w:val="26"/>
          <w:szCs w:val="26"/>
        </w:rPr>
        <w:br/>
      </w:r>
      <w:r w:rsidRPr="005B667F">
        <w:rPr>
          <w:rFonts w:asciiTheme="majorHAnsi" w:eastAsiaTheme="majorHAnsi" w:hAnsiTheme="majorHAnsi" w:cs="Arial" w:hint="eastAsia"/>
          <w:color w:val="333333"/>
          <w:sz w:val="26"/>
          <w:szCs w:val="26"/>
        </w:rPr>
        <w:lastRenderedPageBreak/>
        <w:br/>
        <w:t>특히 뛰어난 접근성으로 국내 여행객들이 많이 찾는 태국, 베트남 등 동남아의 현지 음식들은 높은 관심을 받고 있다. 수요가 꾸준히 증가하는 만큼 내년에도 동남아 음식 열풍이 지속될 것으로 보인다.</w:t>
      </w:r>
      <w:r w:rsidRPr="005B667F">
        <w:rPr>
          <w:rFonts w:asciiTheme="majorHAnsi" w:eastAsiaTheme="majorHAnsi" w:hAnsiTheme="majorHAnsi" w:cs="Arial" w:hint="eastAsia"/>
          <w:color w:val="333333"/>
          <w:sz w:val="26"/>
          <w:szCs w:val="26"/>
        </w:rPr>
        <w:br/>
        <w:t>  </w:t>
      </w:r>
      <w:r w:rsidRPr="005B667F">
        <w:rPr>
          <w:rFonts w:asciiTheme="majorHAnsi" w:eastAsiaTheme="majorHAnsi" w:hAnsiTheme="majorHAnsi" w:cs="Arial" w:hint="eastAsia"/>
          <w:color w:val="333333"/>
          <w:sz w:val="26"/>
          <w:szCs w:val="26"/>
        </w:rPr>
        <w:br/>
        <w:t>코엑스 푸드위크에서 열리는 ‘2018 아세안 음식축제’에서는 아세안 10개국의 다채로운 음식들을 체험할 수 있는 기회가 제공된다. </w:t>
      </w:r>
      <w:r w:rsidRPr="005B667F">
        <w:rPr>
          <w:rFonts w:asciiTheme="majorHAnsi" w:eastAsiaTheme="majorHAnsi" w:hAnsiTheme="majorHAnsi" w:cs="Arial" w:hint="eastAsia"/>
          <w:color w:val="333333"/>
          <w:sz w:val="26"/>
          <w:szCs w:val="26"/>
        </w:rPr>
        <w:br/>
        <w:t>  </w:t>
      </w:r>
      <w:r w:rsidRPr="005B667F">
        <w:rPr>
          <w:rFonts w:asciiTheme="majorHAnsi" w:eastAsiaTheme="majorHAnsi" w:hAnsiTheme="majorHAnsi" w:cs="Arial" w:hint="eastAsia"/>
          <w:color w:val="333333"/>
          <w:sz w:val="26"/>
          <w:szCs w:val="26"/>
        </w:rPr>
        <w:br/>
      </w:r>
      <w:r w:rsidRPr="005B667F">
        <w:rPr>
          <w:rFonts w:asciiTheme="majorHAnsi" w:eastAsiaTheme="majorHAnsi" w:hAnsiTheme="majorHAnsi" w:cs="Arial" w:hint="eastAsia"/>
          <w:b/>
          <w:bCs/>
          <w:color w:val="333333"/>
          <w:sz w:val="26"/>
          <w:szCs w:val="26"/>
        </w:rPr>
        <w:t>◇ 식품업계의 새로운 성장 동력으로 주목받는 푸드테크</w:t>
      </w:r>
      <w:r w:rsidRPr="005B667F">
        <w:rPr>
          <w:rFonts w:asciiTheme="majorHAnsi" w:eastAsiaTheme="majorHAnsi" w:hAnsiTheme="majorHAnsi" w:cs="Arial" w:hint="eastAsia"/>
          <w:color w:val="333333"/>
          <w:sz w:val="26"/>
          <w:szCs w:val="26"/>
        </w:rPr>
        <w:br/>
      </w:r>
      <w:r w:rsidRPr="005B667F">
        <w:rPr>
          <w:rFonts w:asciiTheme="majorHAnsi" w:eastAsiaTheme="majorHAnsi" w:hAnsiTheme="majorHAnsi" w:cs="Arial" w:hint="eastAsia"/>
          <w:color w:val="333333"/>
          <w:sz w:val="26"/>
          <w:szCs w:val="26"/>
        </w:rPr>
        <w:br/>
        <w:t xml:space="preserve">식품과 정보기술을 결합해 새로운 서비스를 제공하는 푸드테크는 미래 먹거리 생산과 유통, 소비까지 모든 단계에 걸쳐 근본적인 변화를 가져올 기술로 주목받고 있다. 모바일과 결합한 음식 배달·추천 서비스, 서빙 로봇 등이 대표적이다. </w:t>
      </w:r>
      <w:r w:rsidRPr="005B667F">
        <w:rPr>
          <w:rFonts w:asciiTheme="majorHAnsi" w:eastAsiaTheme="majorHAnsi" w:hAnsiTheme="majorHAnsi" w:cs="Arial" w:hint="eastAsia"/>
          <w:color w:val="333333"/>
          <w:sz w:val="26"/>
          <w:szCs w:val="26"/>
        </w:rPr>
        <w:br/>
      </w:r>
      <w:r w:rsidRPr="005B667F">
        <w:rPr>
          <w:rFonts w:asciiTheme="majorHAnsi" w:eastAsiaTheme="majorHAnsi" w:hAnsiTheme="majorHAnsi" w:cs="Arial" w:hint="eastAsia"/>
          <w:color w:val="333333"/>
          <w:sz w:val="26"/>
          <w:szCs w:val="26"/>
        </w:rPr>
        <w:br/>
        <w:t>국내 푸드테크 산업은 시작 단계인 만큼 기술 발전에 따라 더욱 중요한 부분을 차지할 것으로 전망된다. 국내 푸드테크 산업을 조명하는 ‘2018 코리아 푸드테크 콘퍼런스’가 동시 개최된다. </w:t>
      </w:r>
      <w:r w:rsidRPr="005B667F">
        <w:rPr>
          <w:rFonts w:asciiTheme="majorHAnsi" w:eastAsiaTheme="majorHAnsi" w:hAnsiTheme="majorHAnsi" w:cs="Arial" w:hint="eastAsia"/>
          <w:color w:val="333333"/>
          <w:sz w:val="26"/>
          <w:szCs w:val="26"/>
        </w:rPr>
        <w:br/>
      </w:r>
      <w:r w:rsidRPr="005B667F">
        <w:rPr>
          <w:rFonts w:asciiTheme="majorHAnsi" w:eastAsiaTheme="majorHAnsi" w:hAnsiTheme="majorHAnsi" w:cs="Arial" w:hint="eastAsia"/>
          <w:color w:val="333333"/>
          <w:sz w:val="26"/>
          <w:szCs w:val="26"/>
        </w:rPr>
        <w:br/>
        <w:t>식신, 배달의 민족 등 국내 푸드테크 스타트업 기업인들이 참여해 비즈니스 인사이트를 얻을 수 있는 세미나를 진행할 예정이다.</w:t>
      </w:r>
      <w:r w:rsidRPr="005B667F">
        <w:rPr>
          <w:rFonts w:asciiTheme="majorHAnsi" w:eastAsiaTheme="majorHAnsi" w:hAnsiTheme="majorHAnsi" w:cs="Arial" w:hint="eastAsia"/>
          <w:color w:val="333333"/>
          <w:sz w:val="26"/>
          <w:szCs w:val="26"/>
        </w:rPr>
        <w:br/>
        <w:t>  </w:t>
      </w:r>
      <w:r w:rsidRPr="005B667F">
        <w:rPr>
          <w:rFonts w:asciiTheme="majorHAnsi" w:eastAsiaTheme="majorHAnsi" w:hAnsiTheme="majorHAnsi" w:cs="Arial" w:hint="eastAsia"/>
          <w:color w:val="333333"/>
          <w:sz w:val="26"/>
          <w:szCs w:val="26"/>
        </w:rPr>
        <w:br/>
        <w:t>코엑스 푸드위크 관계자는 “올해는 업계 종사자들을 위한 전문 전시관과 일반 참관객들이 색다른 경험을 즐길 수 있는 트렌드관으로 구성해 남녀노소 누구나 재밌고 유익한 시간을 보낼 수 있을 것”이라고 말했다</w:t>
      </w:r>
      <w:r w:rsidR="001C06E1">
        <w:rPr>
          <w:rFonts w:asciiTheme="majorHAnsi" w:eastAsiaTheme="majorHAnsi" w:hAnsiTheme="majorHAnsi" w:cs="Arial" w:hint="eastAsia"/>
          <w:color w:val="333333"/>
          <w:sz w:val="26"/>
          <w:szCs w:val="26"/>
        </w:rPr>
        <w:t>.</w:t>
      </w:r>
      <w:bookmarkStart w:id="1" w:name="_GoBack"/>
      <w:bookmarkEnd w:id="1"/>
    </w:p>
    <w:p w:rsidR="005B667F" w:rsidRPr="005B667F" w:rsidRDefault="005B667F">
      <w:pPr>
        <w:rPr>
          <w:rFonts w:asciiTheme="majorHAnsi" w:eastAsiaTheme="majorHAnsi" w:hAnsiTheme="majorHAnsi"/>
        </w:rPr>
      </w:pPr>
    </w:p>
    <w:sectPr w:rsidR="005B667F" w:rsidRPr="005B66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E43F7"/>
    <w:multiLevelType w:val="multilevel"/>
    <w:tmpl w:val="2E3E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67F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06E1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667F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67F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B667F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5B667F"/>
    <w:pPr>
      <w:widowControl w:val="0"/>
      <w:wordWrap w:val="0"/>
      <w:autoSpaceDE w:val="0"/>
      <w:autoSpaceDN w:val="0"/>
      <w:jc w:val="both"/>
    </w:pPr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B667F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5B667F"/>
    <w:rPr>
      <w:color w:val="0000FF" w:themeColor="hyperlink"/>
      <w:u w:val="single"/>
    </w:rPr>
  </w:style>
  <w:style w:type="paragraph" w:styleId="a6">
    <w:name w:val="Date"/>
    <w:basedOn w:val="a"/>
    <w:next w:val="a"/>
    <w:link w:val="Char0"/>
    <w:uiPriority w:val="99"/>
    <w:semiHidden/>
    <w:unhideWhenUsed/>
    <w:rsid w:val="005B667F"/>
  </w:style>
  <w:style w:type="character" w:customStyle="1" w:styleId="Char0">
    <w:name w:val="날짜 Char"/>
    <w:basedOn w:val="a0"/>
    <w:link w:val="a6"/>
    <w:uiPriority w:val="99"/>
    <w:semiHidden/>
    <w:rsid w:val="005B667F"/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67F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B667F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5B667F"/>
    <w:pPr>
      <w:widowControl w:val="0"/>
      <w:wordWrap w:val="0"/>
      <w:autoSpaceDE w:val="0"/>
      <w:autoSpaceDN w:val="0"/>
      <w:jc w:val="both"/>
    </w:pPr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B667F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5B667F"/>
    <w:rPr>
      <w:color w:val="0000FF" w:themeColor="hyperlink"/>
      <w:u w:val="single"/>
    </w:rPr>
  </w:style>
  <w:style w:type="paragraph" w:styleId="a6">
    <w:name w:val="Date"/>
    <w:basedOn w:val="a"/>
    <w:next w:val="a"/>
    <w:link w:val="Char0"/>
    <w:uiPriority w:val="99"/>
    <w:semiHidden/>
    <w:unhideWhenUsed/>
    <w:rsid w:val="005B667F"/>
  </w:style>
  <w:style w:type="character" w:customStyle="1" w:styleId="Char0">
    <w:name w:val="날짜 Char"/>
    <w:basedOn w:val="a0"/>
    <w:link w:val="a6"/>
    <w:uiPriority w:val="99"/>
    <w:semiHidden/>
    <w:rsid w:val="005B667F"/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1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138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0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9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243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027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981179">
                          <w:marLeft w:val="225"/>
                          <w:marRight w:val="525"/>
                          <w:marTop w:val="6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83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58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2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ws1.kr/articles/?348098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2</cp:revision>
  <dcterms:created xsi:type="dcterms:W3CDTF">2018-12-08T10:49:00Z</dcterms:created>
  <dcterms:modified xsi:type="dcterms:W3CDTF">2018-12-08T10:55:00Z</dcterms:modified>
</cp:coreProperties>
</file>