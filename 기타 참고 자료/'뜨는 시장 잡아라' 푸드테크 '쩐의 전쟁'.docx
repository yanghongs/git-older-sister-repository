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1377" w:rsidRPr="00DB1377" w:rsidRDefault="00DB1377" w:rsidP="00DB1377">
      <w:pPr>
        <w:widowControl/>
        <w:wordWrap/>
        <w:autoSpaceDE/>
        <w:autoSpaceDN/>
        <w:spacing w:before="100" w:beforeAutospacing="1" w:after="100" w:afterAutospacing="1" w:line="240" w:lineRule="auto"/>
        <w:jc w:val="center"/>
        <w:outlineLvl w:val="1"/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</w:pPr>
      <w:r w:rsidRPr="00DB1377"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  <w:t>"뜨는 시장 잡아라</w:t>
      </w:r>
      <w:bookmarkStart w:id="0" w:name="_GoBack"/>
      <w:bookmarkEnd w:id="0"/>
      <w:r w:rsidRPr="00DB1377"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  <w:t xml:space="preserve">" </w:t>
      </w:r>
      <w:proofErr w:type="spellStart"/>
      <w:r w:rsidRPr="00DB1377"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  <w:t>푸드테크</w:t>
      </w:r>
      <w:proofErr w:type="spellEnd"/>
      <w:r w:rsidRPr="00DB1377"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  <w:t xml:space="preserve"> '</w:t>
      </w:r>
      <w:proofErr w:type="spellStart"/>
      <w:r w:rsidRPr="00DB1377"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  <w:t>쩐의</w:t>
      </w:r>
      <w:proofErr w:type="spellEnd"/>
      <w:r w:rsidRPr="00DB1377">
        <w:rPr>
          <w:rFonts w:asciiTheme="majorHAnsi" w:eastAsiaTheme="majorHAnsi" w:hAnsiTheme="majorHAnsi" w:cs="굴림"/>
          <w:b/>
          <w:spacing w:val="-15"/>
          <w:kern w:val="0"/>
          <w:sz w:val="36"/>
          <w:szCs w:val="36"/>
        </w:rPr>
        <w:t xml:space="preserve"> 전쟁'</w:t>
      </w:r>
    </w:p>
    <w:p w:rsidR="00DB1377" w:rsidRPr="00DB1377" w:rsidRDefault="00DB1377" w:rsidP="00DB13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Theme="majorHAnsi" w:eastAsiaTheme="majorHAnsi" w:hAnsiTheme="majorHAnsi" w:cs="굴림" w:hint="eastAsia"/>
          <w:spacing w:val="-15"/>
          <w:kern w:val="0"/>
          <w:sz w:val="24"/>
          <w:szCs w:val="24"/>
        </w:rPr>
      </w:pP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배달주문·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맛집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정보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서비스등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  <w:t>IT기반 경쟁력 높아 고속성장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  <w:t>수백</w:t>
      </w:r>
      <w:r w:rsidRPr="00DB1377">
        <w:rPr>
          <w:rFonts w:asciiTheme="majorHAnsi" w:eastAsiaTheme="majorHAnsi" w:hAnsiTheme="majorHAnsi" w:cs="굴림" w:hint="eastAsia"/>
          <w:spacing w:val="-15"/>
          <w:kern w:val="0"/>
          <w:sz w:val="24"/>
          <w:szCs w:val="24"/>
        </w:rPr>
        <w:t xml:space="preserve"> 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억대 투자 잇따르며 '후끈'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  <w:t xml:space="preserve">AI스피커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킬러콘텐츠로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각광에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네이버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·카카오도 투자에 적극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  <w:t>자체 생태계 구축 경쟁 뜨거워</w:t>
      </w:r>
    </w:p>
    <w:p w:rsidR="00DB1377" w:rsidRPr="00DB1377" w:rsidRDefault="00DB1377" w:rsidP="00DB137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Titillium Web" w:hAnsi="Titillium Web"/>
          <w:spacing w:val="-15"/>
          <w:szCs w:val="20"/>
        </w:rPr>
      </w:pPr>
      <w:r w:rsidRPr="00DB1377">
        <w:rPr>
          <w:rFonts w:ascii="Titillium Web" w:hAnsi="Titillium Web"/>
          <w:spacing w:val="-15"/>
          <w:szCs w:val="20"/>
        </w:rPr>
        <w:t>2018-06-13 21:27:06</w:t>
      </w:r>
      <w:r w:rsidRPr="00DB1377">
        <w:rPr>
          <w:rFonts w:ascii="Titillium Web" w:hAnsi="Titillium Web"/>
          <w:spacing w:val="-15"/>
          <w:szCs w:val="20"/>
        </w:rPr>
        <w:br/>
      </w:r>
      <w:r w:rsidRPr="00DB1377">
        <w:rPr>
          <w:rFonts w:ascii="Titillium Web" w:hAnsi="Titillium Web"/>
          <w:spacing w:val="-15"/>
          <w:szCs w:val="20"/>
        </w:rPr>
        <w:br/>
      </w:r>
      <w:hyperlink r:id="rId6" w:history="1">
        <w:r w:rsidRPr="00DB1377">
          <w:rPr>
            <w:rStyle w:val="a3"/>
            <w:rFonts w:ascii="Titillium Web" w:hAnsi="Titillium Web"/>
            <w:color w:val="auto"/>
            <w:spacing w:val="-15"/>
            <w:szCs w:val="20"/>
          </w:rPr>
          <w:t>http://www.sedaily.com/NewsView/1S0SLQ8HUI</w:t>
        </w:r>
      </w:hyperlink>
    </w:p>
    <w:tbl>
      <w:tblPr>
        <w:tblW w:w="7680" w:type="dxa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86"/>
      </w:tblGrid>
      <w:tr w:rsidR="00DB1377" w:rsidRPr="00DB1377" w:rsidTr="00DB1377">
        <w:trPr>
          <w:jc w:val="center"/>
        </w:trPr>
        <w:tc>
          <w:tcPr>
            <w:tcW w:w="0" w:type="auto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026"/>
            </w:tblGrid>
            <w:tr w:rsidR="00DB1377" w:rsidRPr="00DB1377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DB1377" w:rsidRPr="00DB1377" w:rsidRDefault="00DB1377" w:rsidP="00DB1377">
                  <w:pPr>
                    <w:widowControl/>
                    <w:wordWrap/>
                    <w:autoSpaceDE/>
                    <w:autoSpaceDN/>
                    <w:spacing w:after="0" w:line="240" w:lineRule="auto"/>
                    <w:jc w:val="left"/>
                    <w:rPr>
                      <w:rFonts w:asciiTheme="majorHAnsi" w:eastAsiaTheme="majorHAnsi" w:hAnsiTheme="majorHAnsi" w:cs="굴림"/>
                      <w:kern w:val="0"/>
                      <w:sz w:val="24"/>
                      <w:szCs w:val="24"/>
                    </w:rPr>
                  </w:pPr>
                  <w:r w:rsidRPr="00DB1377">
                    <w:rPr>
                      <w:rFonts w:asciiTheme="majorHAnsi" w:eastAsiaTheme="majorHAnsi" w:hAnsiTheme="majorHAnsi" w:cs="굴림"/>
                      <w:noProof/>
                      <w:kern w:val="0"/>
                      <w:sz w:val="24"/>
                      <w:szCs w:val="24"/>
                    </w:rPr>
                    <w:drawing>
                      <wp:inline distT="0" distB="0" distL="0" distR="0" wp14:anchorId="0656862C" wp14:editId="40660107">
                        <wp:extent cx="6096000" cy="1492250"/>
                        <wp:effectExtent l="0" t="0" r="0" b="0"/>
                        <wp:docPr id="2" name="그림 2" descr="'뜨는 시장 잡아라' 푸드테크 '쩐의 전쟁'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'뜨는 시장 잡아라' 푸드테크 '쩐의 전쟁'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096000" cy="14922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DB1377" w:rsidRPr="00DB1377" w:rsidRDefault="00DB1377" w:rsidP="00DB1377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Theme="majorHAnsi" w:eastAsiaTheme="majorHAnsi" w:hAnsiTheme="majorHAnsi" w:cs="굴림"/>
                <w:kern w:val="0"/>
                <w:sz w:val="24"/>
                <w:szCs w:val="24"/>
              </w:rPr>
            </w:pPr>
          </w:p>
        </w:tc>
      </w:tr>
    </w:tbl>
    <w:p w:rsidR="00DB1377" w:rsidRPr="00DB1377" w:rsidRDefault="00DB1377" w:rsidP="00DB1377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</w:pPr>
    </w:p>
    <w:p w:rsidR="00DB1377" w:rsidRPr="00DB1377" w:rsidRDefault="00DB1377" w:rsidP="00DB1377">
      <w:pPr>
        <w:widowControl/>
        <w:wordWrap/>
        <w:autoSpaceDE/>
        <w:autoSpaceDN/>
        <w:spacing w:before="135" w:after="0" w:line="240" w:lineRule="auto"/>
        <w:ind w:left="150" w:right="150"/>
        <w:jc w:val="left"/>
        <w:rPr>
          <w:ins w:id="1" w:author="Unknown"/>
          <w:rFonts w:asciiTheme="majorHAnsi" w:eastAsiaTheme="majorHAnsi" w:hAnsiTheme="majorHAnsi" w:cs="굴림"/>
          <w:kern w:val="0"/>
          <w:sz w:val="24"/>
          <w:szCs w:val="24"/>
          <w:shd w:val="clear" w:color="auto" w:fill="808080"/>
        </w:rPr>
      </w:pP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식품산업에 정보기술(IT)을 접목한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푸드테크업계가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쩐의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전쟁’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으로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달아오르고 있다. 배달주문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앱과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맛집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정보 서비스, 온라인 식품거래 플랫폼 시장이 빠르게 성장 중이고 인공지능(AI) 스피커의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킬러콘텐츠로도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각광받으며 대규모 투자가 잇따르고 있다.  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  <w:t xml:space="preserve">13일 IT업계에 따르면 최근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푸드테크업체에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대한 굵직한 투자가 이어지고 있다. 배달주문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앱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‘요기요’와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배달통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’을 운영하는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알지피코리아는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최근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바로고에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200억원 가량을 투자했다.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바로고는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자체 매장 없이 매장 음식 배달을 대행하는 배달서비스로 KFC와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롯데리아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등 프랜차이즈는 물론 일반음식점들까지 월 200만건의 배달을 대행하며 기사수만 3만여명에 달한다.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알지피코리아는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앞서 지난해 9월 300억원을 투자해 또 다른 배달대행업체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푸드플라이를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인수하기도 했다. 배달대행서비스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부릉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’을 운영하는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메쉬코리아는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지난해 7월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네이버로부터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240억원의 투자를 받는 등 지난 2013년 설립 이후 누적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투자유치액이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755억원에 달한다.  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</w:p>
    <w:p w:rsidR="004B2EC9" w:rsidRPr="009C5A23" w:rsidRDefault="00DB1377" w:rsidP="009C5A23">
      <w:pPr>
        <w:widowControl/>
        <w:wordWrap/>
        <w:autoSpaceDE/>
        <w:autoSpaceDN/>
        <w:spacing w:after="0" w:line="240" w:lineRule="auto"/>
        <w:jc w:val="left"/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</w:pP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lastRenderedPageBreak/>
        <w:t>배달주문앱과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맛집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정보 서비스 등에 대한 투자도 이어지고 있다. ‘배달의 민족’을 운영하는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우아한형제들은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지난 1월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네이버로부터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350억원의 투자를 받았고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식신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’과 고급 식당 추천 및 예약 플랫폼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포잉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’을 운영하는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트러스트어스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’ 역시 지금까지 각각 90억원, 130억원의 투자를 유치했다.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푸드테크업계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돈이 몰리는 이유는 ‘뜨는’ 시장이기 때문이다.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배달대행수는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매년 2배로 늘고 있고, 배달주문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앱을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통한 거래량도 급증하고 있다. 업계가 추산하는 음식배달시장규모는 13조원~14조원인데 반해, 배달대행업체를 통한 거래량은 2조 내외에 불과해 성장 여력도 크다. 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푸드테크기업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투자에 가장 적극적으로 나서고 있는 곳은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포털업체인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네이버와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카카오다. 지난해 AI 스피커를 내놓은 이들은 음식 배달을 킬러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콘텐츠로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낙점한 상황이다. 자사 AI 스피커에서 음성으로 음식을 주문하면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앱을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통해 매장을 찾아 주문을 하고 배달대행업체를 통해 집까지 배달해주는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원스톱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서비스’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구축하겠다는 계획이다.  </w:t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br/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네이버는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우아한형제들과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메쉬코리아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외에도 음식주문접수 및 배달 시점관리 솔루션 제공업체인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(50억원)’와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트러스트어스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(40억원) 등 총 700억원을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푸드테크업체에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쏟아부었다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. 카카오 역시 투자전문계열사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카카오벤처스를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통해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맛집검색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솔루션업체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다이닝코드를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비롯해 ‘아내의 식탁’을 운영하는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컬쳐히어로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, 당뇨맞춤형 식단 배송 서비스를 제공하는 ‘닥터키친’에 투자를 단행했다. 지난 3월에는 서울지역에 배달대행서비스를 제공하는 TNB의 지분 51%를 인수해 배달대행에까지 영토를 넓혔다. 국내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스타트업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투자를 조사해 발표하는 ‘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퓨처나인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리포트’에 따르면 올해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투자액은 2,000억원 가량에 달할 것으로 예상됐다.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한국푸드테크협회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회장을 맡고 있는 안병익 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식신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대표는 “</w:t>
      </w:r>
      <w:proofErr w:type="spellStart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>푸드테크업계는</w:t>
      </w:r>
      <w:proofErr w:type="spellEnd"/>
      <w:r w:rsidRPr="00DB1377">
        <w:rPr>
          <w:rFonts w:asciiTheme="majorHAnsi" w:eastAsiaTheme="majorHAnsi" w:hAnsiTheme="majorHAnsi" w:cs="굴림"/>
          <w:spacing w:val="-15"/>
          <w:kern w:val="0"/>
          <w:sz w:val="24"/>
          <w:szCs w:val="24"/>
        </w:rPr>
        <w:t xml:space="preserve"> 가파른 성장세를 보이고 있는 만큼, 앞으로도 배달주문과 배달대행 시장 생태계 선점을 위한 업체 간 경쟁이 더 치열해질 것”이라고 말했다. </w:t>
      </w:r>
    </w:p>
    <w:sectPr w:rsidR="004B2EC9" w:rsidRPr="009C5A2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tillium Web">
    <w:altName w:val="Times New Roman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826858"/>
    <w:multiLevelType w:val="multilevel"/>
    <w:tmpl w:val="810E6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457818"/>
    <w:multiLevelType w:val="multilevel"/>
    <w:tmpl w:val="0622A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CD46FF0"/>
    <w:multiLevelType w:val="multilevel"/>
    <w:tmpl w:val="4DD681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377"/>
    <w:rsid w:val="000034B2"/>
    <w:rsid w:val="00003607"/>
    <w:rsid w:val="00007104"/>
    <w:rsid w:val="0001365D"/>
    <w:rsid w:val="0001752E"/>
    <w:rsid w:val="000275F5"/>
    <w:rsid w:val="000307C7"/>
    <w:rsid w:val="000308B3"/>
    <w:rsid w:val="0003212D"/>
    <w:rsid w:val="00033D4F"/>
    <w:rsid w:val="00034602"/>
    <w:rsid w:val="00034BB4"/>
    <w:rsid w:val="00035D8A"/>
    <w:rsid w:val="000366EB"/>
    <w:rsid w:val="0004208E"/>
    <w:rsid w:val="00042B0B"/>
    <w:rsid w:val="00044E36"/>
    <w:rsid w:val="00044FEF"/>
    <w:rsid w:val="000458CF"/>
    <w:rsid w:val="0004611D"/>
    <w:rsid w:val="000462AA"/>
    <w:rsid w:val="000466BA"/>
    <w:rsid w:val="00051965"/>
    <w:rsid w:val="00056133"/>
    <w:rsid w:val="00056AE8"/>
    <w:rsid w:val="00056C2A"/>
    <w:rsid w:val="00061C30"/>
    <w:rsid w:val="0006429F"/>
    <w:rsid w:val="00065509"/>
    <w:rsid w:val="000665F9"/>
    <w:rsid w:val="000677FA"/>
    <w:rsid w:val="00072E27"/>
    <w:rsid w:val="00073620"/>
    <w:rsid w:val="00073CCB"/>
    <w:rsid w:val="0007618A"/>
    <w:rsid w:val="00080168"/>
    <w:rsid w:val="000850B6"/>
    <w:rsid w:val="00085598"/>
    <w:rsid w:val="00090644"/>
    <w:rsid w:val="00092E96"/>
    <w:rsid w:val="000A0F8C"/>
    <w:rsid w:val="000A11BC"/>
    <w:rsid w:val="000A30B8"/>
    <w:rsid w:val="000A52E9"/>
    <w:rsid w:val="000A7B63"/>
    <w:rsid w:val="000A7EF1"/>
    <w:rsid w:val="000B0298"/>
    <w:rsid w:val="000B28F0"/>
    <w:rsid w:val="000B434E"/>
    <w:rsid w:val="000C159D"/>
    <w:rsid w:val="000C2D99"/>
    <w:rsid w:val="000C7138"/>
    <w:rsid w:val="000D07F9"/>
    <w:rsid w:val="000D1917"/>
    <w:rsid w:val="000D3036"/>
    <w:rsid w:val="000D4BAE"/>
    <w:rsid w:val="000D5463"/>
    <w:rsid w:val="000E07CC"/>
    <w:rsid w:val="000E1984"/>
    <w:rsid w:val="000E1A91"/>
    <w:rsid w:val="000E39EF"/>
    <w:rsid w:val="000E4168"/>
    <w:rsid w:val="000E634B"/>
    <w:rsid w:val="000F054B"/>
    <w:rsid w:val="000F2DC9"/>
    <w:rsid w:val="000F4BAE"/>
    <w:rsid w:val="000F715A"/>
    <w:rsid w:val="001018A9"/>
    <w:rsid w:val="00104B96"/>
    <w:rsid w:val="00106F53"/>
    <w:rsid w:val="0010717F"/>
    <w:rsid w:val="001079FD"/>
    <w:rsid w:val="001118CA"/>
    <w:rsid w:val="001138F3"/>
    <w:rsid w:val="00120113"/>
    <w:rsid w:val="00124A15"/>
    <w:rsid w:val="00134540"/>
    <w:rsid w:val="00134549"/>
    <w:rsid w:val="0014297E"/>
    <w:rsid w:val="00144F39"/>
    <w:rsid w:val="001462F0"/>
    <w:rsid w:val="00146B02"/>
    <w:rsid w:val="00150F10"/>
    <w:rsid w:val="001530C5"/>
    <w:rsid w:val="00153A52"/>
    <w:rsid w:val="0015418D"/>
    <w:rsid w:val="0015593E"/>
    <w:rsid w:val="00156D11"/>
    <w:rsid w:val="001571E0"/>
    <w:rsid w:val="0016267F"/>
    <w:rsid w:val="0016300B"/>
    <w:rsid w:val="00164909"/>
    <w:rsid w:val="0016555E"/>
    <w:rsid w:val="00171A21"/>
    <w:rsid w:val="00172294"/>
    <w:rsid w:val="00173F35"/>
    <w:rsid w:val="00180806"/>
    <w:rsid w:val="00180D81"/>
    <w:rsid w:val="00183325"/>
    <w:rsid w:val="00184124"/>
    <w:rsid w:val="0018515D"/>
    <w:rsid w:val="00191291"/>
    <w:rsid w:val="001A553E"/>
    <w:rsid w:val="001A5543"/>
    <w:rsid w:val="001A6067"/>
    <w:rsid w:val="001A774D"/>
    <w:rsid w:val="001B22A9"/>
    <w:rsid w:val="001B311E"/>
    <w:rsid w:val="001B4805"/>
    <w:rsid w:val="001B4FD4"/>
    <w:rsid w:val="001B5225"/>
    <w:rsid w:val="001B5871"/>
    <w:rsid w:val="001C0118"/>
    <w:rsid w:val="001C19FA"/>
    <w:rsid w:val="001C4F5C"/>
    <w:rsid w:val="001D29A6"/>
    <w:rsid w:val="001D39A1"/>
    <w:rsid w:val="001D3FD0"/>
    <w:rsid w:val="001E3935"/>
    <w:rsid w:val="001E53A2"/>
    <w:rsid w:val="001F2A90"/>
    <w:rsid w:val="00201D19"/>
    <w:rsid w:val="0020246D"/>
    <w:rsid w:val="002059DC"/>
    <w:rsid w:val="00207485"/>
    <w:rsid w:val="00216AF1"/>
    <w:rsid w:val="00220921"/>
    <w:rsid w:val="00220D9D"/>
    <w:rsid w:val="0022199B"/>
    <w:rsid w:val="0022268D"/>
    <w:rsid w:val="00224E9D"/>
    <w:rsid w:val="00225AF6"/>
    <w:rsid w:val="0022739D"/>
    <w:rsid w:val="00227E63"/>
    <w:rsid w:val="002301A6"/>
    <w:rsid w:val="00231549"/>
    <w:rsid w:val="00233949"/>
    <w:rsid w:val="00235370"/>
    <w:rsid w:val="00235C5C"/>
    <w:rsid w:val="00240339"/>
    <w:rsid w:val="0024658B"/>
    <w:rsid w:val="00247F3B"/>
    <w:rsid w:val="00250285"/>
    <w:rsid w:val="00250DC4"/>
    <w:rsid w:val="0025234A"/>
    <w:rsid w:val="00254866"/>
    <w:rsid w:val="002558AE"/>
    <w:rsid w:val="00260129"/>
    <w:rsid w:val="0026101C"/>
    <w:rsid w:val="0026113E"/>
    <w:rsid w:val="0026228A"/>
    <w:rsid w:val="00267786"/>
    <w:rsid w:val="00273D11"/>
    <w:rsid w:val="00275285"/>
    <w:rsid w:val="002776CA"/>
    <w:rsid w:val="00286C2C"/>
    <w:rsid w:val="00287A41"/>
    <w:rsid w:val="00296867"/>
    <w:rsid w:val="00296B15"/>
    <w:rsid w:val="00296EF7"/>
    <w:rsid w:val="002A51D0"/>
    <w:rsid w:val="002A58FA"/>
    <w:rsid w:val="002A7280"/>
    <w:rsid w:val="002A72D1"/>
    <w:rsid w:val="002B2072"/>
    <w:rsid w:val="002B5EA7"/>
    <w:rsid w:val="002C0803"/>
    <w:rsid w:val="002C243B"/>
    <w:rsid w:val="002D0E66"/>
    <w:rsid w:val="002D1CB6"/>
    <w:rsid w:val="002D1F9D"/>
    <w:rsid w:val="002E1A12"/>
    <w:rsid w:val="002E5812"/>
    <w:rsid w:val="002E619D"/>
    <w:rsid w:val="002E7169"/>
    <w:rsid w:val="002F1068"/>
    <w:rsid w:val="002F6A91"/>
    <w:rsid w:val="002F6F6B"/>
    <w:rsid w:val="00303F9D"/>
    <w:rsid w:val="0030773C"/>
    <w:rsid w:val="003115FE"/>
    <w:rsid w:val="00312E55"/>
    <w:rsid w:val="00314BAE"/>
    <w:rsid w:val="0031735D"/>
    <w:rsid w:val="00321CF5"/>
    <w:rsid w:val="00333843"/>
    <w:rsid w:val="003370AF"/>
    <w:rsid w:val="003441F6"/>
    <w:rsid w:val="00344E88"/>
    <w:rsid w:val="00345BF2"/>
    <w:rsid w:val="00350F9F"/>
    <w:rsid w:val="003515C3"/>
    <w:rsid w:val="00354DB2"/>
    <w:rsid w:val="00362654"/>
    <w:rsid w:val="00365602"/>
    <w:rsid w:val="00367BC0"/>
    <w:rsid w:val="00373E4F"/>
    <w:rsid w:val="00374016"/>
    <w:rsid w:val="00374EC8"/>
    <w:rsid w:val="0037709B"/>
    <w:rsid w:val="00381815"/>
    <w:rsid w:val="00386F8A"/>
    <w:rsid w:val="00387A35"/>
    <w:rsid w:val="003926C1"/>
    <w:rsid w:val="0039567E"/>
    <w:rsid w:val="003A019B"/>
    <w:rsid w:val="003A12DF"/>
    <w:rsid w:val="003A2C33"/>
    <w:rsid w:val="003A36B3"/>
    <w:rsid w:val="003A4112"/>
    <w:rsid w:val="003A48F6"/>
    <w:rsid w:val="003B01F8"/>
    <w:rsid w:val="003B0B8F"/>
    <w:rsid w:val="003B41D8"/>
    <w:rsid w:val="003C06B6"/>
    <w:rsid w:val="003C586C"/>
    <w:rsid w:val="003C6EBA"/>
    <w:rsid w:val="003D42BE"/>
    <w:rsid w:val="003D5043"/>
    <w:rsid w:val="003D6760"/>
    <w:rsid w:val="003E0729"/>
    <w:rsid w:val="003E08F7"/>
    <w:rsid w:val="003E4300"/>
    <w:rsid w:val="003E45E7"/>
    <w:rsid w:val="003E4F31"/>
    <w:rsid w:val="003E56B8"/>
    <w:rsid w:val="003E60AA"/>
    <w:rsid w:val="003F04D5"/>
    <w:rsid w:val="003F25A9"/>
    <w:rsid w:val="003F2B0D"/>
    <w:rsid w:val="003F5C6E"/>
    <w:rsid w:val="003F7052"/>
    <w:rsid w:val="003F7A29"/>
    <w:rsid w:val="00400BE4"/>
    <w:rsid w:val="00402493"/>
    <w:rsid w:val="00403358"/>
    <w:rsid w:val="00404EAE"/>
    <w:rsid w:val="004145A3"/>
    <w:rsid w:val="0041633B"/>
    <w:rsid w:val="00421549"/>
    <w:rsid w:val="00421BBA"/>
    <w:rsid w:val="00427596"/>
    <w:rsid w:val="00432D21"/>
    <w:rsid w:val="00436ABC"/>
    <w:rsid w:val="004409D6"/>
    <w:rsid w:val="00444474"/>
    <w:rsid w:val="00454300"/>
    <w:rsid w:val="0046166D"/>
    <w:rsid w:val="00461A4A"/>
    <w:rsid w:val="004676AE"/>
    <w:rsid w:val="00471773"/>
    <w:rsid w:val="00472740"/>
    <w:rsid w:val="0047524D"/>
    <w:rsid w:val="00475841"/>
    <w:rsid w:val="00475D93"/>
    <w:rsid w:val="00480581"/>
    <w:rsid w:val="004822EC"/>
    <w:rsid w:val="00484547"/>
    <w:rsid w:val="004909DF"/>
    <w:rsid w:val="00495EC9"/>
    <w:rsid w:val="00497E3C"/>
    <w:rsid w:val="004A1063"/>
    <w:rsid w:val="004A270A"/>
    <w:rsid w:val="004A4E77"/>
    <w:rsid w:val="004A7953"/>
    <w:rsid w:val="004B043F"/>
    <w:rsid w:val="004B21B1"/>
    <w:rsid w:val="004B2A6A"/>
    <w:rsid w:val="004B2EC9"/>
    <w:rsid w:val="004C0774"/>
    <w:rsid w:val="004C2744"/>
    <w:rsid w:val="004D08B7"/>
    <w:rsid w:val="004D26B0"/>
    <w:rsid w:val="004D2EE6"/>
    <w:rsid w:val="004D3FAE"/>
    <w:rsid w:val="004D7D07"/>
    <w:rsid w:val="004E03DE"/>
    <w:rsid w:val="004E42C2"/>
    <w:rsid w:val="004E746F"/>
    <w:rsid w:val="004F1777"/>
    <w:rsid w:val="004F2304"/>
    <w:rsid w:val="004F5091"/>
    <w:rsid w:val="005027EF"/>
    <w:rsid w:val="00505339"/>
    <w:rsid w:val="005062DB"/>
    <w:rsid w:val="005070FF"/>
    <w:rsid w:val="005103C6"/>
    <w:rsid w:val="0051204B"/>
    <w:rsid w:val="005169B5"/>
    <w:rsid w:val="00520170"/>
    <w:rsid w:val="00521E50"/>
    <w:rsid w:val="005229A1"/>
    <w:rsid w:val="00524439"/>
    <w:rsid w:val="0052460E"/>
    <w:rsid w:val="00526C58"/>
    <w:rsid w:val="005310F3"/>
    <w:rsid w:val="00534CF1"/>
    <w:rsid w:val="005372B3"/>
    <w:rsid w:val="0053764F"/>
    <w:rsid w:val="0054347B"/>
    <w:rsid w:val="00543D81"/>
    <w:rsid w:val="00555D5F"/>
    <w:rsid w:val="00557406"/>
    <w:rsid w:val="00565BC0"/>
    <w:rsid w:val="00565FC2"/>
    <w:rsid w:val="0057461E"/>
    <w:rsid w:val="00583B55"/>
    <w:rsid w:val="005875C5"/>
    <w:rsid w:val="0059457D"/>
    <w:rsid w:val="00595E38"/>
    <w:rsid w:val="0059621B"/>
    <w:rsid w:val="00597302"/>
    <w:rsid w:val="005A332D"/>
    <w:rsid w:val="005A33E1"/>
    <w:rsid w:val="005A571E"/>
    <w:rsid w:val="005B1AC3"/>
    <w:rsid w:val="005B2C1E"/>
    <w:rsid w:val="005B3160"/>
    <w:rsid w:val="005B50F1"/>
    <w:rsid w:val="005B7D52"/>
    <w:rsid w:val="005B7F5A"/>
    <w:rsid w:val="005C3548"/>
    <w:rsid w:val="005D017E"/>
    <w:rsid w:val="005D0373"/>
    <w:rsid w:val="005D3205"/>
    <w:rsid w:val="005D54E8"/>
    <w:rsid w:val="005E1D94"/>
    <w:rsid w:val="005E2864"/>
    <w:rsid w:val="005E363D"/>
    <w:rsid w:val="005E4D89"/>
    <w:rsid w:val="005F066A"/>
    <w:rsid w:val="005F0E28"/>
    <w:rsid w:val="00600C24"/>
    <w:rsid w:val="00602624"/>
    <w:rsid w:val="00604E67"/>
    <w:rsid w:val="006134C1"/>
    <w:rsid w:val="00613EC8"/>
    <w:rsid w:val="00614132"/>
    <w:rsid w:val="00614C75"/>
    <w:rsid w:val="0061598A"/>
    <w:rsid w:val="00620AD1"/>
    <w:rsid w:val="00623019"/>
    <w:rsid w:val="00623AC7"/>
    <w:rsid w:val="0062469E"/>
    <w:rsid w:val="00631787"/>
    <w:rsid w:val="00636424"/>
    <w:rsid w:val="006366EC"/>
    <w:rsid w:val="0065094F"/>
    <w:rsid w:val="00650CBF"/>
    <w:rsid w:val="00653359"/>
    <w:rsid w:val="00663230"/>
    <w:rsid w:val="00666CAF"/>
    <w:rsid w:val="006671FB"/>
    <w:rsid w:val="0067006E"/>
    <w:rsid w:val="00671B9E"/>
    <w:rsid w:val="00675B01"/>
    <w:rsid w:val="00675D77"/>
    <w:rsid w:val="006815A3"/>
    <w:rsid w:val="00682D9C"/>
    <w:rsid w:val="0068312F"/>
    <w:rsid w:val="006906BF"/>
    <w:rsid w:val="00691A26"/>
    <w:rsid w:val="006961A0"/>
    <w:rsid w:val="006962DD"/>
    <w:rsid w:val="00697163"/>
    <w:rsid w:val="006A24BB"/>
    <w:rsid w:val="006A46F6"/>
    <w:rsid w:val="006A560F"/>
    <w:rsid w:val="006A7680"/>
    <w:rsid w:val="006B3200"/>
    <w:rsid w:val="006B79B0"/>
    <w:rsid w:val="006C0C25"/>
    <w:rsid w:val="006C0EC8"/>
    <w:rsid w:val="006C36CF"/>
    <w:rsid w:val="006C6F09"/>
    <w:rsid w:val="006C75D0"/>
    <w:rsid w:val="006D1043"/>
    <w:rsid w:val="006D3ED4"/>
    <w:rsid w:val="006D4FD1"/>
    <w:rsid w:val="006D6A93"/>
    <w:rsid w:val="006D74A5"/>
    <w:rsid w:val="006E33C9"/>
    <w:rsid w:val="006E6BB7"/>
    <w:rsid w:val="006F5C2F"/>
    <w:rsid w:val="006F6AFC"/>
    <w:rsid w:val="0070139F"/>
    <w:rsid w:val="0070168B"/>
    <w:rsid w:val="00703FB3"/>
    <w:rsid w:val="00711321"/>
    <w:rsid w:val="0071266B"/>
    <w:rsid w:val="00721987"/>
    <w:rsid w:val="00725FF3"/>
    <w:rsid w:val="00730543"/>
    <w:rsid w:val="0073216F"/>
    <w:rsid w:val="007345BA"/>
    <w:rsid w:val="00740F21"/>
    <w:rsid w:val="00741345"/>
    <w:rsid w:val="00742498"/>
    <w:rsid w:val="00742892"/>
    <w:rsid w:val="0075213D"/>
    <w:rsid w:val="00753664"/>
    <w:rsid w:val="007539C4"/>
    <w:rsid w:val="007549CD"/>
    <w:rsid w:val="00754EB5"/>
    <w:rsid w:val="007551EE"/>
    <w:rsid w:val="00755219"/>
    <w:rsid w:val="0075747A"/>
    <w:rsid w:val="00760149"/>
    <w:rsid w:val="00761345"/>
    <w:rsid w:val="0076624E"/>
    <w:rsid w:val="007706D5"/>
    <w:rsid w:val="00776CA5"/>
    <w:rsid w:val="0077717E"/>
    <w:rsid w:val="0078117D"/>
    <w:rsid w:val="0078567A"/>
    <w:rsid w:val="00786519"/>
    <w:rsid w:val="007872F0"/>
    <w:rsid w:val="00795F17"/>
    <w:rsid w:val="007A064C"/>
    <w:rsid w:val="007D01BD"/>
    <w:rsid w:val="007D2344"/>
    <w:rsid w:val="007D2622"/>
    <w:rsid w:val="007D7157"/>
    <w:rsid w:val="007E0B8B"/>
    <w:rsid w:val="007E0BA7"/>
    <w:rsid w:val="007E2C3C"/>
    <w:rsid w:val="007E2EE6"/>
    <w:rsid w:val="007E3165"/>
    <w:rsid w:val="007E3611"/>
    <w:rsid w:val="007E5B77"/>
    <w:rsid w:val="007E7001"/>
    <w:rsid w:val="007E77AF"/>
    <w:rsid w:val="007F11DA"/>
    <w:rsid w:val="007F1BED"/>
    <w:rsid w:val="007F22DA"/>
    <w:rsid w:val="007F6BE6"/>
    <w:rsid w:val="00802921"/>
    <w:rsid w:val="00802C8F"/>
    <w:rsid w:val="00803E44"/>
    <w:rsid w:val="0081077B"/>
    <w:rsid w:val="008132EC"/>
    <w:rsid w:val="008137D9"/>
    <w:rsid w:val="00816E70"/>
    <w:rsid w:val="00820F55"/>
    <w:rsid w:val="008228E8"/>
    <w:rsid w:val="00822D40"/>
    <w:rsid w:val="00823BCF"/>
    <w:rsid w:val="00824DD2"/>
    <w:rsid w:val="00824DEE"/>
    <w:rsid w:val="00826C0E"/>
    <w:rsid w:val="00831065"/>
    <w:rsid w:val="008329A8"/>
    <w:rsid w:val="00835CEC"/>
    <w:rsid w:val="00836403"/>
    <w:rsid w:val="00842A31"/>
    <w:rsid w:val="00845D7F"/>
    <w:rsid w:val="00854FA2"/>
    <w:rsid w:val="0086367A"/>
    <w:rsid w:val="00867111"/>
    <w:rsid w:val="00867C9B"/>
    <w:rsid w:val="0087178E"/>
    <w:rsid w:val="00872D6C"/>
    <w:rsid w:val="00873A0F"/>
    <w:rsid w:val="008773F5"/>
    <w:rsid w:val="008816D9"/>
    <w:rsid w:val="00882B02"/>
    <w:rsid w:val="008848D9"/>
    <w:rsid w:val="008956E6"/>
    <w:rsid w:val="008960F6"/>
    <w:rsid w:val="008A698A"/>
    <w:rsid w:val="008A69F7"/>
    <w:rsid w:val="008B607A"/>
    <w:rsid w:val="008B65A6"/>
    <w:rsid w:val="008C01C4"/>
    <w:rsid w:val="008C30BF"/>
    <w:rsid w:val="008C3567"/>
    <w:rsid w:val="008C6962"/>
    <w:rsid w:val="008D0DB7"/>
    <w:rsid w:val="008D3BBD"/>
    <w:rsid w:val="008D4F2E"/>
    <w:rsid w:val="008D5801"/>
    <w:rsid w:val="008F2A8A"/>
    <w:rsid w:val="008F30F6"/>
    <w:rsid w:val="009009F3"/>
    <w:rsid w:val="00900D98"/>
    <w:rsid w:val="00903E4F"/>
    <w:rsid w:val="00903F80"/>
    <w:rsid w:val="009062F6"/>
    <w:rsid w:val="00906E9C"/>
    <w:rsid w:val="009100D8"/>
    <w:rsid w:val="0091613C"/>
    <w:rsid w:val="00917111"/>
    <w:rsid w:val="00920240"/>
    <w:rsid w:val="009226B2"/>
    <w:rsid w:val="0093094F"/>
    <w:rsid w:val="00930D55"/>
    <w:rsid w:val="009336A9"/>
    <w:rsid w:val="00941FCD"/>
    <w:rsid w:val="00947409"/>
    <w:rsid w:val="009525ED"/>
    <w:rsid w:val="009549F2"/>
    <w:rsid w:val="0095784F"/>
    <w:rsid w:val="00964B2D"/>
    <w:rsid w:val="00967228"/>
    <w:rsid w:val="00967EEB"/>
    <w:rsid w:val="00972AC3"/>
    <w:rsid w:val="009732F0"/>
    <w:rsid w:val="009744D2"/>
    <w:rsid w:val="00975269"/>
    <w:rsid w:val="00975A12"/>
    <w:rsid w:val="00980A04"/>
    <w:rsid w:val="00986A7E"/>
    <w:rsid w:val="00987522"/>
    <w:rsid w:val="00991CD5"/>
    <w:rsid w:val="00994963"/>
    <w:rsid w:val="00995295"/>
    <w:rsid w:val="00995B35"/>
    <w:rsid w:val="009A1B6E"/>
    <w:rsid w:val="009A35CC"/>
    <w:rsid w:val="009A4A8F"/>
    <w:rsid w:val="009A634D"/>
    <w:rsid w:val="009A78DF"/>
    <w:rsid w:val="009B04D3"/>
    <w:rsid w:val="009B322F"/>
    <w:rsid w:val="009B5249"/>
    <w:rsid w:val="009B7A41"/>
    <w:rsid w:val="009C02CA"/>
    <w:rsid w:val="009C0AC1"/>
    <w:rsid w:val="009C35C9"/>
    <w:rsid w:val="009C5A23"/>
    <w:rsid w:val="009D0411"/>
    <w:rsid w:val="009D7154"/>
    <w:rsid w:val="009D7B5C"/>
    <w:rsid w:val="009E0FBE"/>
    <w:rsid w:val="009E288B"/>
    <w:rsid w:val="009F2B7B"/>
    <w:rsid w:val="00A03721"/>
    <w:rsid w:val="00A046D9"/>
    <w:rsid w:val="00A057DC"/>
    <w:rsid w:val="00A066F4"/>
    <w:rsid w:val="00A127EA"/>
    <w:rsid w:val="00A12D5D"/>
    <w:rsid w:val="00A23124"/>
    <w:rsid w:val="00A24291"/>
    <w:rsid w:val="00A320CC"/>
    <w:rsid w:val="00A36FF3"/>
    <w:rsid w:val="00A414FA"/>
    <w:rsid w:val="00A41A83"/>
    <w:rsid w:val="00A41B34"/>
    <w:rsid w:val="00A435CC"/>
    <w:rsid w:val="00A50992"/>
    <w:rsid w:val="00A52063"/>
    <w:rsid w:val="00A54FFC"/>
    <w:rsid w:val="00A62DE9"/>
    <w:rsid w:val="00A72C2E"/>
    <w:rsid w:val="00A73CD8"/>
    <w:rsid w:val="00A754B4"/>
    <w:rsid w:val="00A75D9D"/>
    <w:rsid w:val="00A76219"/>
    <w:rsid w:val="00A76534"/>
    <w:rsid w:val="00A81214"/>
    <w:rsid w:val="00A8168C"/>
    <w:rsid w:val="00A81D89"/>
    <w:rsid w:val="00A8492B"/>
    <w:rsid w:val="00A90E14"/>
    <w:rsid w:val="00AA4E10"/>
    <w:rsid w:val="00AA559E"/>
    <w:rsid w:val="00AA5FD2"/>
    <w:rsid w:val="00AB3CA4"/>
    <w:rsid w:val="00AD04AC"/>
    <w:rsid w:val="00AD1149"/>
    <w:rsid w:val="00AE1A28"/>
    <w:rsid w:val="00AE27AD"/>
    <w:rsid w:val="00AE4D4F"/>
    <w:rsid w:val="00AF3722"/>
    <w:rsid w:val="00AF382F"/>
    <w:rsid w:val="00AF3C7A"/>
    <w:rsid w:val="00AF4117"/>
    <w:rsid w:val="00B0103D"/>
    <w:rsid w:val="00B04086"/>
    <w:rsid w:val="00B10202"/>
    <w:rsid w:val="00B1087B"/>
    <w:rsid w:val="00B16306"/>
    <w:rsid w:val="00B16C89"/>
    <w:rsid w:val="00B22FDE"/>
    <w:rsid w:val="00B25932"/>
    <w:rsid w:val="00B30702"/>
    <w:rsid w:val="00B31753"/>
    <w:rsid w:val="00B36103"/>
    <w:rsid w:val="00B40574"/>
    <w:rsid w:val="00B602B2"/>
    <w:rsid w:val="00B63997"/>
    <w:rsid w:val="00B65558"/>
    <w:rsid w:val="00B65DB5"/>
    <w:rsid w:val="00B66D5F"/>
    <w:rsid w:val="00B671CE"/>
    <w:rsid w:val="00B720F9"/>
    <w:rsid w:val="00B72446"/>
    <w:rsid w:val="00B73B40"/>
    <w:rsid w:val="00B752E4"/>
    <w:rsid w:val="00B8053F"/>
    <w:rsid w:val="00B83BAA"/>
    <w:rsid w:val="00B85295"/>
    <w:rsid w:val="00B862F7"/>
    <w:rsid w:val="00B87216"/>
    <w:rsid w:val="00B87AFD"/>
    <w:rsid w:val="00B92111"/>
    <w:rsid w:val="00B953FF"/>
    <w:rsid w:val="00B96233"/>
    <w:rsid w:val="00B967AC"/>
    <w:rsid w:val="00B96E73"/>
    <w:rsid w:val="00B97576"/>
    <w:rsid w:val="00BB54F3"/>
    <w:rsid w:val="00BB5F00"/>
    <w:rsid w:val="00BC03DE"/>
    <w:rsid w:val="00BC705C"/>
    <w:rsid w:val="00BC791C"/>
    <w:rsid w:val="00BC7D0B"/>
    <w:rsid w:val="00BD1A64"/>
    <w:rsid w:val="00BD3B25"/>
    <w:rsid w:val="00BE4997"/>
    <w:rsid w:val="00BF031B"/>
    <w:rsid w:val="00BF0DC3"/>
    <w:rsid w:val="00C015E4"/>
    <w:rsid w:val="00C03A5F"/>
    <w:rsid w:val="00C03E74"/>
    <w:rsid w:val="00C063DA"/>
    <w:rsid w:val="00C15606"/>
    <w:rsid w:val="00C15FF5"/>
    <w:rsid w:val="00C17D23"/>
    <w:rsid w:val="00C21206"/>
    <w:rsid w:val="00C22C91"/>
    <w:rsid w:val="00C24111"/>
    <w:rsid w:val="00C242FB"/>
    <w:rsid w:val="00C2532B"/>
    <w:rsid w:val="00C31873"/>
    <w:rsid w:val="00C32E34"/>
    <w:rsid w:val="00C37153"/>
    <w:rsid w:val="00C53AAD"/>
    <w:rsid w:val="00C5426D"/>
    <w:rsid w:val="00C5662F"/>
    <w:rsid w:val="00C60971"/>
    <w:rsid w:val="00C651A6"/>
    <w:rsid w:val="00C65203"/>
    <w:rsid w:val="00C660AE"/>
    <w:rsid w:val="00C77549"/>
    <w:rsid w:val="00C77922"/>
    <w:rsid w:val="00C90259"/>
    <w:rsid w:val="00C90A67"/>
    <w:rsid w:val="00C93E58"/>
    <w:rsid w:val="00C955E5"/>
    <w:rsid w:val="00CA2B54"/>
    <w:rsid w:val="00CA7AC3"/>
    <w:rsid w:val="00CB5018"/>
    <w:rsid w:val="00CB5E9E"/>
    <w:rsid w:val="00CB67D1"/>
    <w:rsid w:val="00CB75DF"/>
    <w:rsid w:val="00CC1813"/>
    <w:rsid w:val="00CC1DE9"/>
    <w:rsid w:val="00CC28F1"/>
    <w:rsid w:val="00CC4C82"/>
    <w:rsid w:val="00CC59CA"/>
    <w:rsid w:val="00CC6701"/>
    <w:rsid w:val="00CC75FE"/>
    <w:rsid w:val="00CD2C15"/>
    <w:rsid w:val="00CD7179"/>
    <w:rsid w:val="00CE07F0"/>
    <w:rsid w:val="00CE27C8"/>
    <w:rsid w:val="00CE2B0F"/>
    <w:rsid w:val="00CE390A"/>
    <w:rsid w:val="00CE6445"/>
    <w:rsid w:val="00CE67CA"/>
    <w:rsid w:val="00CE747E"/>
    <w:rsid w:val="00CF1420"/>
    <w:rsid w:val="00CF211E"/>
    <w:rsid w:val="00D014A8"/>
    <w:rsid w:val="00D039FB"/>
    <w:rsid w:val="00D03FFE"/>
    <w:rsid w:val="00D04672"/>
    <w:rsid w:val="00D05C9D"/>
    <w:rsid w:val="00D0684A"/>
    <w:rsid w:val="00D10845"/>
    <w:rsid w:val="00D12152"/>
    <w:rsid w:val="00D14B83"/>
    <w:rsid w:val="00D15609"/>
    <w:rsid w:val="00D1739F"/>
    <w:rsid w:val="00D1782D"/>
    <w:rsid w:val="00D22863"/>
    <w:rsid w:val="00D24104"/>
    <w:rsid w:val="00D25326"/>
    <w:rsid w:val="00D3125B"/>
    <w:rsid w:val="00D34440"/>
    <w:rsid w:val="00D40377"/>
    <w:rsid w:val="00D41BC7"/>
    <w:rsid w:val="00D44DA5"/>
    <w:rsid w:val="00D50A33"/>
    <w:rsid w:val="00D57381"/>
    <w:rsid w:val="00D60469"/>
    <w:rsid w:val="00D6340F"/>
    <w:rsid w:val="00D64881"/>
    <w:rsid w:val="00D71B66"/>
    <w:rsid w:val="00D728F9"/>
    <w:rsid w:val="00D747D6"/>
    <w:rsid w:val="00D75FB8"/>
    <w:rsid w:val="00D8215B"/>
    <w:rsid w:val="00D84508"/>
    <w:rsid w:val="00D84874"/>
    <w:rsid w:val="00DA016A"/>
    <w:rsid w:val="00DA0E13"/>
    <w:rsid w:val="00DA443F"/>
    <w:rsid w:val="00DA444D"/>
    <w:rsid w:val="00DA4576"/>
    <w:rsid w:val="00DA705B"/>
    <w:rsid w:val="00DB0CBF"/>
    <w:rsid w:val="00DB1377"/>
    <w:rsid w:val="00DB2167"/>
    <w:rsid w:val="00DB3555"/>
    <w:rsid w:val="00DB6855"/>
    <w:rsid w:val="00DC3098"/>
    <w:rsid w:val="00DC6786"/>
    <w:rsid w:val="00DD1D52"/>
    <w:rsid w:val="00DD4444"/>
    <w:rsid w:val="00DD5C88"/>
    <w:rsid w:val="00DF078D"/>
    <w:rsid w:val="00DF2080"/>
    <w:rsid w:val="00DF30A3"/>
    <w:rsid w:val="00DF311E"/>
    <w:rsid w:val="00DF3CE5"/>
    <w:rsid w:val="00DF4485"/>
    <w:rsid w:val="00DF465C"/>
    <w:rsid w:val="00E00BF8"/>
    <w:rsid w:val="00E01EC7"/>
    <w:rsid w:val="00E04EB2"/>
    <w:rsid w:val="00E05BF1"/>
    <w:rsid w:val="00E1054B"/>
    <w:rsid w:val="00E14D10"/>
    <w:rsid w:val="00E1574C"/>
    <w:rsid w:val="00E21E19"/>
    <w:rsid w:val="00E23489"/>
    <w:rsid w:val="00E257D2"/>
    <w:rsid w:val="00E311DA"/>
    <w:rsid w:val="00E32AC7"/>
    <w:rsid w:val="00E3659A"/>
    <w:rsid w:val="00E505DB"/>
    <w:rsid w:val="00E51683"/>
    <w:rsid w:val="00E5571C"/>
    <w:rsid w:val="00E5676A"/>
    <w:rsid w:val="00E87E88"/>
    <w:rsid w:val="00E9175C"/>
    <w:rsid w:val="00E93533"/>
    <w:rsid w:val="00E94C29"/>
    <w:rsid w:val="00E96725"/>
    <w:rsid w:val="00EA4F3A"/>
    <w:rsid w:val="00EB3B9E"/>
    <w:rsid w:val="00EB7931"/>
    <w:rsid w:val="00EC16BA"/>
    <w:rsid w:val="00ED27D5"/>
    <w:rsid w:val="00ED49C7"/>
    <w:rsid w:val="00EE08BC"/>
    <w:rsid w:val="00EE0EC1"/>
    <w:rsid w:val="00EE24D1"/>
    <w:rsid w:val="00EE530D"/>
    <w:rsid w:val="00EE5D8B"/>
    <w:rsid w:val="00EE6BE1"/>
    <w:rsid w:val="00EF215B"/>
    <w:rsid w:val="00EF28E0"/>
    <w:rsid w:val="00EF4E04"/>
    <w:rsid w:val="00EF54ED"/>
    <w:rsid w:val="00EF570A"/>
    <w:rsid w:val="00EF664E"/>
    <w:rsid w:val="00EF6AA1"/>
    <w:rsid w:val="00EF7065"/>
    <w:rsid w:val="00EF7F2F"/>
    <w:rsid w:val="00F01A8F"/>
    <w:rsid w:val="00F03649"/>
    <w:rsid w:val="00F036ED"/>
    <w:rsid w:val="00F063BD"/>
    <w:rsid w:val="00F06FB0"/>
    <w:rsid w:val="00F07B6F"/>
    <w:rsid w:val="00F10F27"/>
    <w:rsid w:val="00F13300"/>
    <w:rsid w:val="00F15B3C"/>
    <w:rsid w:val="00F16BEF"/>
    <w:rsid w:val="00F16E5D"/>
    <w:rsid w:val="00F30A14"/>
    <w:rsid w:val="00F32462"/>
    <w:rsid w:val="00F33DB8"/>
    <w:rsid w:val="00F35A12"/>
    <w:rsid w:val="00F36547"/>
    <w:rsid w:val="00F45D99"/>
    <w:rsid w:val="00F47C53"/>
    <w:rsid w:val="00F47E50"/>
    <w:rsid w:val="00F50D80"/>
    <w:rsid w:val="00F51383"/>
    <w:rsid w:val="00F532F9"/>
    <w:rsid w:val="00F53A2E"/>
    <w:rsid w:val="00F53A4C"/>
    <w:rsid w:val="00F54142"/>
    <w:rsid w:val="00F60338"/>
    <w:rsid w:val="00F608D9"/>
    <w:rsid w:val="00F6352B"/>
    <w:rsid w:val="00F700CD"/>
    <w:rsid w:val="00F7245C"/>
    <w:rsid w:val="00F740A4"/>
    <w:rsid w:val="00F90AA7"/>
    <w:rsid w:val="00F91B99"/>
    <w:rsid w:val="00F92786"/>
    <w:rsid w:val="00F92F32"/>
    <w:rsid w:val="00F951A4"/>
    <w:rsid w:val="00FA6BAD"/>
    <w:rsid w:val="00FA7AB9"/>
    <w:rsid w:val="00FB158B"/>
    <w:rsid w:val="00FB3557"/>
    <w:rsid w:val="00FB39AF"/>
    <w:rsid w:val="00FB49BD"/>
    <w:rsid w:val="00FC3882"/>
    <w:rsid w:val="00FC4508"/>
    <w:rsid w:val="00FC62DC"/>
    <w:rsid w:val="00FD16F9"/>
    <w:rsid w:val="00FD2CF3"/>
    <w:rsid w:val="00FE5918"/>
    <w:rsid w:val="00FE6300"/>
    <w:rsid w:val="00FF136C"/>
    <w:rsid w:val="00FF5B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B13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B1377"/>
    <w:rPr>
      <w:rFonts w:ascii="굴림" w:eastAsia="굴림" w:hAnsi="굴림" w:cs="굴림"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B1377"/>
    <w:rPr>
      <w:strike w:val="0"/>
      <w:dstrike w:val="0"/>
      <w:color w:val="666666"/>
      <w:u w:val="none"/>
      <w:effect w:val="none"/>
    </w:rPr>
  </w:style>
  <w:style w:type="paragraph" w:customStyle="1" w:styleId="subjectinfo">
    <w:name w:val="subject_info"/>
    <w:basedOn w:val="a"/>
    <w:rsid w:val="00DB13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ubadbanner41">
    <w:name w:val="sub_ad_banner41"/>
    <w:basedOn w:val="a0"/>
    <w:rsid w:val="00DB1377"/>
    <w:rPr>
      <w:shd w:val="clear" w:color="auto" w:fill="808080"/>
    </w:rPr>
  </w:style>
  <w:style w:type="paragraph" w:styleId="a4">
    <w:name w:val="Balloon Text"/>
    <w:basedOn w:val="a"/>
    <w:link w:val="Char"/>
    <w:uiPriority w:val="99"/>
    <w:semiHidden/>
    <w:unhideWhenUsed/>
    <w:rsid w:val="00DB13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1377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DB1377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DB1377"/>
    <w:rPr>
      <w:rFonts w:ascii="굴림" w:eastAsia="굴림" w:hAnsi="굴림" w:cs="굴림"/>
      <w:kern w:val="0"/>
      <w:sz w:val="36"/>
      <w:szCs w:val="36"/>
    </w:rPr>
  </w:style>
  <w:style w:type="character" w:styleId="a3">
    <w:name w:val="Hyperlink"/>
    <w:basedOn w:val="a0"/>
    <w:uiPriority w:val="99"/>
    <w:unhideWhenUsed/>
    <w:rsid w:val="00DB1377"/>
    <w:rPr>
      <w:strike w:val="0"/>
      <w:dstrike w:val="0"/>
      <w:color w:val="666666"/>
      <w:u w:val="none"/>
      <w:effect w:val="none"/>
    </w:rPr>
  </w:style>
  <w:style w:type="paragraph" w:customStyle="1" w:styleId="subjectinfo">
    <w:name w:val="subject_info"/>
    <w:basedOn w:val="a"/>
    <w:rsid w:val="00DB137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ubadbanner41">
    <w:name w:val="sub_ad_banner41"/>
    <w:basedOn w:val="a0"/>
    <w:rsid w:val="00DB1377"/>
    <w:rPr>
      <w:shd w:val="clear" w:color="auto" w:fill="808080"/>
    </w:rPr>
  </w:style>
  <w:style w:type="paragraph" w:styleId="a4">
    <w:name w:val="Balloon Text"/>
    <w:basedOn w:val="a"/>
    <w:link w:val="Char"/>
    <w:uiPriority w:val="99"/>
    <w:semiHidden/>
    <w:unhideWhenUsed/>
    <w:rsid w:val="00DB137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DB137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05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1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0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48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185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6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sedaily.com/NewsView/1S0SLQ8HUI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258</Words>
  <Characters>1474</Characters>
  <Application>Microsoft Office Word</Application>
  <DocSecurity>0</DocSecurity>
  <Lines>12</Lines>
  <Paragraphs>3</Paragraphs>
  <ScaleCrop>false</ScaleCrop>
  <Company/>
  <LinksUpToDate>false</LinksUpToDate>
  <CharactersWithSpaces>1729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yhs</dc:creator>
  <cp:lastModifiedBy>yhs</cp:lastModifiedBy>
  <cp:revision>2</cp:revision>
  <dcterms:created xsi:type="dcterms:W3CDTF">2018-06-24T10:18:00Z</dcterms:created>
  <dcterms:modified xsi:type="dcterms:W3CDTF">2018-06-24T10:21:00Z</dcterms:modified>
</cp:coreProperties>
</file>